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238" w:rsidRPr="00190238" w:rsidRDefault="00190238" w:rsidP="00190238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Cerita</w:t>
      </w:r>
      <w:proofErr w:type="spellEnd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Dongeng</w:t>
      </w:r>
      <w:proofErr w:type="spellEnd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Seorang</w:t>
      </w:r>
      <w:proofErr w:type="spellEnd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Raja </w:t>
      </w:r>
      <w:proofErr w:type="spellStart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Bijak</w:t>
      </w:r>
      <w:proofErr w:type="spellEnd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Menguji</w:t>
      </w:r>
      <w:proofErr w:type="spellEnd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0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Rakyatnya</w:t>
      </w:r>
      <w:proofErr w:type="spellEnd"/>
    </w:p>
    <w:p w:rsidR="00190238" w:rsidRPr="00190238" w:rsidRDefault="00190238" w:rsidP="001902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Alkisah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di </w:t>
      </w:r>
      <w:proofErr w:type="spellStart"/>
      <w:r w:rsidRPr="00190238">
        <w:rPr>
          <w:color w:val="000000" w:themeColor="text1"/>
          <w:bdr w:val="none" w:sz="0" w:space="0" w:color="auto" w:frame="1"/>
        </w:rPr>
        <w:t>suatu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negeri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tenteram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hiduplah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seorang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raja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sangat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bijaksana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r </w:t>
      </w:r>
      <w:proofErr w:type="spellStart"/>
      <w:r w:rsidRPr="00190238">
        <w:rPr>
          <w:color w:val="000000" w:themeColor="text1"/>
          <w:bdr w:val="none" w:sz="0" w:space="0" w:color="auto" w:frame="1"/>
        </w:rPr>
        <w:t>aja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tersebut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selalu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memberikan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sedekah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kepada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rakyatnya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selalu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memerhatikan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kehidupan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rakyatnya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  <w:proofErr w:type="gramEnd"/>
      <w:r w:rsidRPr="00190238">
        <w:rPr>
          <w:color w:val="000000" w:themeColor="text1"/>
          <w:bdr w:val="none" w:sz="0" w:space="0" w:color="auto" w:frame="1"/>
        </w:rPr>
        <w:t> </w:t>
      </w:r>
      <w:proofErr w:type="spellStart"/>
      <w:r w:rsidRPr="00190238">
        <w:rPr>
          <w:color w:val="000000" w:themeColor="text1"/>
          <w:bdr w:val="none" w:sz="0" w:space="0" w:color="auto" w:frame="1"/>
        </w:rPr>
        <w:t>Kehidupan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serba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mewah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sang raja, </w:t>
      </w:r>
      <w:proofErr w:type="spellStart"/>
      <w:r w:rsidRPr="00190238">
        <w:rPr>
          <w:color w:val="000000" w:themeColor="text1"/>
          <w:bdr w:val="none" w:sz="0" w:space="0" w:color="auto" w:frame="1"/>
        </w:rPr>
        <w:t>nyatanya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tak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mengubah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kerendahan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hati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dimiliki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oleh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raja.</w:t>
      </w:r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gramStart"/>
      <w:r w:rsidRPr="00190238">
        <w:rPr>
          <w:color w:val="000000" w:themeColor="text1"/>
          <w:bdr w:val="none" w:sz="0" w:space="0" w:color="auto" w:frame="1"/>
        </w:rPr>
        <w:t xml:space="preserve">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juga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sangat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menyukai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rakyatnya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selalu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memperlihatkan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perilaku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bijak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selalu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menebar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kebaikan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  <w:proofErr w:type="gramEnd"/>
      <w:r w:rsidRPr="00190238">
        <w:rPr>
          <w:color w:val="000000" w:themeColor="text1"/>
          <w:bdr w:val="none" w:sz="0" w:space="0" w:color="auto" w:frame="1"/>
        </w:rPr>
        <w:t>  </w:t>
      </w:r>
      <w:proofErr w:type="spellStart"/>
      <w:r w:rsidRPr="00190238">
        <w:rPr>
          <w:color w:val="000000" w:themeColor="text1"/>
          <w:bdr w:val="none" w:sz="0" w:space="0" w:color="auto" w:frame="1"/>
        </w:rPr>
        <w:t>Hingga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pada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suatu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ketika</w:t>
      </w:r>
      <w:proofErr w:type="spellEnd"/>
      <w:r w:rsidRPr="00190238">
        <w:rPr>
          <w:color w:val="000000" w:themeColor="text1"/>
          <w:bdr w:val="none" w:sz="0" w:space="0" w:color="auto" w:frame="1"/>
        </w:rPr>
        <w:t>,</w:t>
      </w:r>
      <w:proofErr w:type="gramEnd"/>
      <w:r w:rsidRPr="00190238">
        <w:rPr>
          <w:color w:val="000000" w:themeColor="text1"/>
          <w:bdr w:val="none" w:sz="0" w:space="0" w:color="auto" w:frame="1"/>
        </w:rPr>
        <w:t xml:space="preserve"> sang 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sangat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penasaran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dengan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sifat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dari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rakyatnya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. 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ingin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mengetahui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apakah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rakyatnya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benar-benar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memiliki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hati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sesuai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dengan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ia</w:t>
      </w:r>
      <w:proofErr w:type="spellEnd"/>
      <w:proofErr w:type="gram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tunjukkan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atau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malah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sebaliknya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Untuk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mengetahui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hal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tersebut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melakukan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pengujian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kepada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seluruh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rakyatnya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  <w:proofErr w:type="gramEnd"/>
      <w:r w:rsidRPr="00190238">
        <w:rPr>
          <w:color w:val="000000" w:themeColor="text1"/>
          <w:bdr w:val="none" w:sz="0" w:space="0" w:color="auto" w:frame="1"/>
        </w:rPr>
        <w:t xml:space="preserve"> Sore </w:t>
      </w:r>
      <w:proofErr w:type="spellStart"/>
      <w:r w:rsidRPr="00190238">
        <w:rPr>
          <w:color w:val="000000" w:themeColor="text1"/>
          <w:bdr w:val="none" w:sz="0" w:space="0" w:color="auto" w:frame="1"/>
        </w:rPr>
        <w:t>itu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sang 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membawa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sebongkah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tidak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terlalu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besar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namun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cukup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mengganggu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apabila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terkena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orang. </w:t>
      </w:r>
      <w:proofErr w:type="spellStart"/>
      <w:r w:rsidRPr="00190238">
        <w:rPr>
          <w:color w:val="000000" w:themeColor="text1"/>
          <w:bdr w:val="none" w:sz="0" w:space="0" w:color="auto" w:frame="1"/>
        </w:rPr>
        <w:t>Dengan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melakukan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penyamaran</w:t>
      </w:r>
      <w:proofErr w:type="spellEnd"/>
      <w:r w:rsidRPr="00190238">
        <w:rPr>
          <w:color w:val="000000" w:themeColor="text1"/>
          <w:bdr w:val="none" w:sz="0" w:space="0" w:color="auto" w:frame="1"/>
        </w:rPr>
        <w:t>,</w:t>
      </w:r>
      <w:proofErr w:type="gramEnd"/>
      <w:r w:rsidRPr="00190238">
        <w:rPr>
          <w:color w:val="000000" w:themeColor="text1"/>
          <w:bdr w:val="none" w:sz="0" w:space="0" w:color="auto" w:frame="1"/>
        </w:rPr>
        <w:t xml:space="preserve"> sang 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berjalan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mondar-mandir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memerhatikan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keadaan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suasana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sekitar</w:t>
      </w:r>
      <w:proofErr w:type="spellEnd"/>
      <w:r w:rsidRPr="00190238">
        <w:rPr>
          <w:color w:val="000000" w:themeColor="text1"/>
          <w:bdr w:val="none" w:sz="0" w:space="0" w:color="auto" w:frame="1"/>
        </w:rPr>
        <w:t>. </w:t>
      </w:r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Setelah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di rasa </w:t>
      </w:r>
      <w:proofErr w:type="spellStart"/>
      <w:r w:rsidRPr="00190238">
        <w:rPr>
          <w:color w:val="000000" w:themeColor="text1"/>
          <w:bdr w:val="none" w:sz="0" w:space="0" w:color="auto" w:frame="1"/>
        </w:rPr>
        <w:t>aman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meletakkan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tersebut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di </w:t>
      </w:r>
      <w:proofErr w:type="spellStart"/>
      <w:r w:rsidRPr="00190238">
        <w:rPr>
          <w:color w:val="000000" w:themeColor="text1"/>
          <w:bdr w:val="none" w:sz="0" w:space="0" w:color="auto" w:frame="1"/>
        </w:rPr>
        <w:t>tengah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jalan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selalu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menjadi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akses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pertama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orang, </w:t>
      </w:r>
      <w:proofErr w:type="spellStart"/>
      <w:r w:rsidRPr="00190238">
        <w:rPr>
          <w:color w:val="000000" w:themeColor="text1"/>
          <w:bdr w:val="none" w:sz="0" w:space="0" w:color="auto" w:frame="1"/>
        </w:rPr>
        <w:t>sehingga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jalan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tersebut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pasti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dilewati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orang.</w:t>
      </w:r>
      <w:proofErr w:type="gram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Kemudian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sang 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melanjutkan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rencananya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yaitu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bersembunyi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sambil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memerhatikan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sikap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orang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dengan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adanya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tersebut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gramStart"/>
      <w:r w:rsidRPr="00190238">
        <w:rPr>
          <w:color w:val="000000" w:themeColor="text1"/>
          <w:bdr w:val="none" w:sz="0" w:space="0" w:color="auto" w:frame="1"/>
        </w:rPr>
        <w:t xml:space="preserve">Sang 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sangatlah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antusias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dengan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harapan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seluruh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rakyatnya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memiliki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sikap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moral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baik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</w:t>
      </w:r>
      <w:proofErr w:type="spellStart"/>
      <w:r w:rsidRPr="00190238">
        <w:rPr>
          <w:color w:val="000000" w:themeColor="text1"/>
          <w:bdr w:val="none" w:sz="0" w:space="0" w:color="auto" w:frame="1"/>
        </w:rPr>
        <w:t>seperti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mereka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tunjukkan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padanya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  <w:proofErr w:type="gram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Tak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selang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beberapa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lama, </w:t>
      </w:r>
      <w:proofErr w:type="spellStart"/>
      <w:r w:rsidRPr="00190238">
        <w:rPr>
          <w:color w:val="000000" w:themeColor="text1"/>
          <w:bdr w:val="none" w:sz="0" w:space="0" w:color="auto" w:frame="1"/>
        </w:rPr>
        <w:t>ada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seorang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petani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baru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pulang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dari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sawah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</w:t>
      </w:r>
      <w:proofErr w:type="spellStart"/>
      <w:r w:rsidRPr="00190238">
        <w:rPr>
          <w:color w:val="000000" w:themeColor="text1"/>
          <w:bdr w:val="none" w:sz="0" w:space="0" w:color="auto" w:frame="1"/>
        </w:rPr>
        <w:t>petani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membawa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gerobak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penuh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dengan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jerami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melewati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jalan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telah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diberi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batu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  <w:proofErr w:type="gramEnd"/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ins w:id="0" w:author="Unknown"/>
          <w:color w:val="000000" w:themeColor="text1"/>
        </w:rPr>
      </w:pPr>
      <w:proofErr w:type="spellStart"/>
      <w:ins w:id="1" w:author="Unknown">
        <w:r w:rsidRPr="00190238">
          <w:rPr>
            <w:color w:val="000000" w:themeColor="text1"/>
            <w:bdr w:val="none" w:sz="0" w:space="0" w:color="auto" w:frame="1"/>
          </w:rPr>
          <w:t>Karena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gerobak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yang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dibawanya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berat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,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sehingga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petani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kesulitan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membelokkan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gerobak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dan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terus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berjalan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,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namun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proofErr w:type="gramStart"/>
        <w:r w:rsidRPr="00190238">
          <w:rPr>
            <w:color w:val="000000" w:themeColor="text1"/>
            <w:bdr w:val="none" w:sz="0" w:space="0" w:color="auto" w:frame="1"/>
          </w:rPr>
          <w:t>ia</w:t>
        </w:r>
        <w:proofErr w:type="spellEnd"/>
        <w:proofErr w:type="gram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terhenti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karena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adanya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batu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yang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menghalangi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jalannya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. </w:t>
        </w:r>
        <w:proofErr w:type="spellStart"/>
        <w:proofErr w:type="gramStart"/>
        <w:r w:rsidRPr="00190238">
          <w:rPr>
            <w:color w:val="000000" w:themeColor="text1"/>
            <w:bdr w:val="none" w:sz="0" w:space="0" w:color="auto" w:frame="1"/>
          </w:rPr>
          <w:t>Ia</w:t>
        </w:r>
        <w:proofErr w:type="spellEnd"/>
        <w:proofErr w:type="gram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marah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dan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terus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mengomel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sambil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terus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memaki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batu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yang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menghalanginya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dan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ia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pun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melanjutkan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untuk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berjalan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. </w:t>
        </w:r>
        <w:proofErr w:type="spellStart"/>
        <w:proofErr w:type="gramStart"/>
        <w:r w:rsidRPr="00190238">
          <w:rPr>
            <w:color w:val="000000" w:themeColor="text1"/>
            <w:bdr w:val="none" w:sz="0" w:space="0" w:color="auto" w:frame="1"/>
          </w:rPr>
          <w:t>Kemudian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,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lewatlah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seorang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prajurit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>.</w:t>
        </w:r>
        <w:proofErr w:type="gramEnd"/>
      </w:ins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ins w:id="2" w:author="Unknown"/>
          <w:color w:val="000000" w:themeColor="text1"/>
        </w:rPr>
      </w:pPr>
      <w:proofErr w:type="spellStart"/>
      <w:proofErr w:type="gramStart"/>
      <w:ins w:id="3" w:author="Unknown">
        <w:r w:rsidRPr="00190238">
          <w:rPr>
            <w:color w:val="000000" w:themeColor="text1"/>
            <w:bdr w:val="none" w:sz="0" w:space="0" w:color="auto" w:frame="1"/>
          </w:rPr>
          <w:t>Prajurit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yang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nampak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sedang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bersenang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hati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</w:t>
        </w:r>
        <w:bookmarkStart w:id="4" w:name="_GoBack"/>
        <w:bookmarkEnd w:id="4"/>
        <w:r w:rsidRPr="00190238">
          <w:rPr>
            <w:color w:val="000000" w:themeColor="text1"/>
            <w:bdr w:val="none" w:sz="0" w:space="0" w:color="auto" w:frame="1"/>
          </w:rPr>
          <w:t>rsebut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berjalan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sambil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menyanyikan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irama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dengan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lirik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yang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memberikan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pujian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tentang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keberaniannya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>.</w:t>
        </w:r>
        <w:proofErr w:type="gram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Karena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asyik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proofErr w:type="gramStart"/>
        <w:r w:rsidRPr="00190238">
          <w:rPr>
            <w:color w:val="000000" w:themeColor="text1"/>
            <w:bdr w:val="none" w:sz="0" w:space="0" w:color="auto" w:frame="1"/>
          </w:rPr>
          <w:t>bernyanyi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>,</w:t>
        </w:r>
        <w:proofErr w:type="gramEnd"/>
        <w:r w:rsidRPr="00190238">
          <w:rPr>
            <w:color w:val="000000" w:themeColor="text1"/>
            <w:bdr w:val="none" w:sz="0" w:space="0" w:color="auto" w:frame="1"/>
          </w:rPr>
          <w:t xml:space="preserve"> sang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prajurit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tidak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memerhatikan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jalan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yang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ia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gunakan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>. </w:t>
        </w:r>
        <w:proofErr w:type="spellStart"/>
        <w:proofErr w:type="gramStart"/>
        <w:r w:rsidRPr="00190238">
          <w:rPr>
            <w:color w:val="000000" w:themeColor="text1"/>
            <w:bdr w:val="none" w:sz="0" w:space="0" w:color="auto" w:frame="1"/>
          </w:rPr>
          <w:t>Kemudian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kakinya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tidak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sengaja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tersandung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batu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dan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membuatnya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nyaris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saja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terjatuh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>.</w:t>
        </w:r>
        <w:proofErr w:type="gramEnd"/>
      </w:ins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ins w:id="5" w:author="Unknown"/>
          <w:color w:val="000000" w:themeColor="text1"/>
        </w:rPr>
      </w:pPr>
      <w:proofErr w:type="spellStart"/>
      <w:ins w:id="6" w:author="Unknown">
        <w:r w:rsidRPr="00190238">
          <w:rPr>
            <w:color w:val="000000" w:themeColor="text1"/>
            <w:bdr w:val="none" w:sz="0" w:space="0" w:color="auto" w:frame="1"/>
          </w:rPr>
          <w:t>Bukannya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menyingkirkan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batu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yang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ada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di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tengah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jalan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, </w:t>
        </w:r>
        <w:proofErr w:type="spellStart"/>
        <w:proofErr w:type="gramStart"/>
        <w:r w:rsidRPr="00190238">
          <w:rPr>
            <w:color w:val="000000" w:themeColor="text1"/>
            <w:bdr w:val="none" w:sz="0" w:space="0" w:color="auto" w:frame="1"/>
          </w:rPr>
          <w:t>ia</w:t>
        </w:r>
        <w:proofErr w:type="spellEnd"/>
        <w:proofErr w:type="gram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malah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terus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saja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berjalan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hingga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membunyikan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kata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umpatan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untuk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batu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tersebut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>. </w:t>
        </w:r>
        <w:proofErr w:type="spellStart"/>
        <w:proofErr w:type="gramStart"/>
        <w:r w:rsidRPr="00190238">
          <w:rPr>
            <w:color w:val="000000" w:themeColor="text1"/>
            <w:bdr w:val="none" w:sz="0" w:space="0" w:color="auto" w:frame="1"/>
          </w:rPr>
          <w:t>Selanjutnya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,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terdapatlah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seorang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pemuda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lastRenderedPageBreak/>
          <w:t>dengan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pakaian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sederhana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berjalan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melewati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jalan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tersebut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dengan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membawa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gerobak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>.</w:t>
        </w:r>
        <w:proofErr w:type="gram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gramStart"/>
        <w:r w:rsidRPr="00190238">
          <w:rPr>
            <w:color w:val="000000" w:themeColor="text1"/>
            <w:bdr w:val="none" w:sz="0" w:space="0" w:color="auto" w:frame="1"/>
          </w:rPr>
          <w:t xml:space="preserve">Rasa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lelah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terlihat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dari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raut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190238">
          <w:rPr>
            <w:color w:val="000000" w:themeColor="text1"/>
            <w:bdr w:val="none" w:sz="0" w:space="0" w:color="auto" w:frame="1"/>
          </w:rPr>
          <w:t>mukanya</w:t>
        </w:r>
        <w:proofErr w:type="spellEnd"/>
        <w:r w:rsidRPr="00190238">
          <w:rPr>
            <w:color w:val="000000" w:themeColor="text1"/>
            <w:bdr w:val="none" w:sz="0" w:space="0" w:color="auto" w:frame="1"/>
          </w:rPr>
          <w:t>.</w:t>
        </w:r>
        <w:proofErr w:type="gramEnd"/>
      </w:ins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90238">
        <w:rPr>
          <w:color w:val="000000" w:themeColor="text1"/>
          <w:bdr w:val="none" w:sz="0" w:space="0" w:color="auto" w:frame="1"/>
        </w:rPr>
        <w:t>Karena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kejeliannya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ia</w:t>
      </w:r>
      <w:proofErr w:type="spellEnd"/>
      <w:proofErr w:type="gram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bisa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melihat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meskipun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belum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memiliki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jarak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terlalu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jauh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. </w:t>
      </w:r>
      <w:proofErr w:type="spellStart"/>
      <w:r w:rsidRPr="00190238">
        <w:rPr>
          <w:color w:val="000000" w:themeColor="text1"/>
          <w:bdr w:val="none" w:sz="0" w:space="0" w:color="auto" w:frame="1"/>
        </w:rPr>
        <w:t>Pada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saat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pertama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kali </w:t>
      </w:r>
      <w:proofErr w:type="spellStart"/>
      <w:r w:rsidRPr="00190238">
        <w:rPr>
          <w:color w:val="000000" w:themeColor="text1"/>
          <w:bdr w:val="none" w:sz="0" w:space="0" w:color="auto" w:frame="1"/>
        </w:rPr>
        <w:t>si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pemuda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melihat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ia</w:t>
      </w:r>
      <w:proofErr w:type="spellEnd"/>
      <w:proofErr w:type="gram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langsung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menyingkirkan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tersebut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dengan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tujuan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tidak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akan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ada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lagi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korban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akibat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tersebut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190238">
        <w:rPr>
          <w:color w:val="000000" w:themeColor="text1"/>
          <w:bdr w:val="none" w:sz="0" w:space="0" w:color="auto" w:frame="1"/>
        </w:rPr>
        <w:t>Pada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saat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pemuda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mengangkat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untuk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menyingkirkan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ia</w:t>
      </w:r>
      <w:proofErr w:type="spellEnd"/>
      <w:proofErr w:type="gram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kaget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melihat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secarik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kertas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berisikan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titah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raja, </w:t>
      </w:r>
      <w:proofErr w:type="spellStart"/>
      <w:r w:rsidRPr="00190238">
        <w:rPr>
          <w:color w:val="000000" w:themeColor="text1"/>
          <w:bdr w:val="none" w:sz="0" w:space="0" w:color="auto" w:frame="1"/>
        </w:rPr>
        <w:t>bahwa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ia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mendapatkan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lima </w:t>
      </w:r>
      <w:proofErr w:type="spellStart"/>
      <w:r w:rsidRPr="00190238">
        <w:rPr>
          <w:color w:val="000000" w:themeColor="text1"/>
          <w:bdr w:val="none" w:sz="0" w:space="0" w:color="auto" w:frame="1"/>
        </w:rPr>
        <w:t>keping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koin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emas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. Si </w:t>
      </w:r>
      <w:proofErr w:type="spellStart"/>
      <w:r w:rsidRPr="00190238">
        <w:rPr>
          <w:color w:val="000000" w:themeColor="text1"/>
          <w:bdr w:val="none" w:sz="0" w:space="0" w:color="auto" w:frame="1"/>
        </w:rPr>
        <w:t>pemuda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miskin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pun </w:t>
      </w:r>
      <w:proofErr w:type="spellStart"/>
      <w:r w:rsidRPr="00190238">
        <w:rPr>
          <w:color w:val="000000" w:themeColor="text1"/>
          <w:bdr w:val="none" w:sz="0" w:space="0" w:color="auto" w:frame="1"/>
        </w:rPr>
        <w:t>tidak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habis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pikir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</w:t>
      </w:r>
      <w:proofErr w:type="spellStart"/>
      <w:r w:rsidRPr="00190238">
        <w:rPr>
          <w:color w:val="000000" w:themeColor="text1"/>
          <w:bdr w:val="none" w:sz="0" w:space="0" w:color="auto" w:frame="1"/>
        </w:rPr>
        <w:t>karena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rasa </w:t>
      </w:r>
      <w:proofErr w:type="spellStart"/>
      <w:r w:rsidRPr="00190238">
        <w:rPr>
          <w:color w:val="000000" w:themeColor="text1"/>
          <w:bdr w:val="none" w:sz="0" w:space="0" w:color="auto" w:frame="1"/>
        </w:rPr>
        <w:t>senangnya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,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ia</w:t>
      </w:r>
      <w:proofErr w:type="spellEnd"/>
      <w:proofErr w:type="gram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mengucapkan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banyak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rasa </w:t>
      </w:r>
      <w:proofErr w:type="spellStart"/>
      <w:r w:rsidRPr="00190238">
        <w:rPr>
          <w:color w:val="000000" w:themeColor="text1"/>
          <w:bdr w:val="none" w:sz="0" w:space="0" w:color="auto" w:frame="1"/>
        </w:rPr>
        <w:t>syukur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kepada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tuhan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dan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mendoakan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rajanya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agar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selalu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menjadi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raja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dermawan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</w:p>
    <w:p w:rsidR="00190238" w:rsidRPr="00190238" w:rsidRDefault="00190238" w:rsidP="001902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Peristiwa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tersebut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telah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tersebar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di </w:t>
      </w:r>
      <w:proofErr w:type="spellStart"/>
      <w:r w:rsidRPr="00190238">
        <w:rPr>
          <w:color w:val="000000" w:themeColor="text1"/>
          <w:bdr w:val="none" w:sz="0" w:space="0" w:color="auto" w:frame="1"/>
        </w:rPr>
        <w:t>seluruh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negeri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  <w:proofErr w:type="gram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Bahkan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negeri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tetangga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juga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ikut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membicarakan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kisah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ini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  <w:proofErr w:type="gram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proofErr w:type="gramStart"/>
      <w:r w:rsidRPr="00190238">
        <w:rPr>
          <w:color w:val="000000" w:themeColor="text1"/>
          <w:bdr w:val="none" w:sz="0" w:space="0" w:color="auto" w:frame="1"/>
        </w:rPr>
        <w:t>Pada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peristiwa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ini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raja </w:t>
      </w:r>
      <w:proofErr w:type="spellStart"/>
      <w:r w:rsidRPr="00190238">
        <w:rPr>
          <w:color w:val="000000" w:themeColor="text1"/>
          <w:bdr w:val="none" w:sz="0" w:space="0" w:color="auto" w:frame="1"/>
        </w:rPr>
        <w:t>mengajarkan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suatu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nilai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kepedulian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sosial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yang </w:t>
      </w:r>
      <w:proofErr w:type="spellStart"/>
      <w:r w:rsidRPr="00190238">
        <w:rPr>
          <w:color w:val="000000" w:themeColor="text1"/>
          <w:bdr w:val="none" w:sz="0" w:space="0" w:color="auto" w:frame="1"/>
        </w:rPr>
        <w:t>harus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tumbuh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di </w:t>
      </w:r>
      <w:proofErr w:type="spellStart"/>
      <w:r w:rsidRPr="00190238">
        <w:rPr>
          <w:color w:val="000000" w:themeColor="text1"/>
          <w:bdr w:val="none" w:sz="0" w:space="0" w:color="auto" w:frame="1"/>
        </w:rPr>
        <w:t>hati</w:t>
      </w:r>
      <w:proofErr w:type="spellEnd"/>
      <w:r w:rsidRPr="00190238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190238">
        <w:rPr>
          <w:color w:val="000000" w:themeColor="text1"/>
          <w:bdr w:val="none" w:sz="0" w:space="0" w:color="auto" w:frame="1"/>
        </w:rPr>
        <w:t>rakyatnya</w:t>
      </w:r>
      <w:proofErr w:type="spellEnd"/>
      <w:r w:rsidRPr="00190238">
        <w:rPr>
          <w:color w:val="000000" w:themeColor="text1"/>
          <w:bdr w:val="none" w:sz="0" w:space="0" w:color="auto" w:frame="1"/>
        </w:rPr>
        <w:t>.</w:t>
      </w:r>
      <w:proofErr w:type="gramEnd"/>
    </w:p>
    <w:p w:rsidR="00190238" w:rsidRPr="00190238" w:rsidRDefault="00190238" w:rsidP="001902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517A7" w:rsidRPr="00190238" w:rsidRDefault="00D517A7" w:rsidP="001902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517A7" w:rsidRPr="0019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238"/>
    <w:rsid w:val="00190238"/>
    <w:rsid w:val="00D5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2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2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2020-09-22T13:14:00Z</dcterms:created>
  <dcterms:modified xsi:type="dcterms:W3CDTF">2020-09-22T13:20:00Z</dcterms:modified>
</cp:coreProperties>
</file>